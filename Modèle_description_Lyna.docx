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14454245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E21062" w14:textId="4F625431" w:rsidR="00007456" w:rsidRDefault="00007456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563DD512" w14:textId="4FCB3B54" w:rsidR="00F21ADA" w:rsidRDefault="0000745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640191" w:history="1">
            <w:r w:rsidR="00F21ADA" w:rsidRPr="00D052C4">
              <w:rPr>
                <w:rStyle w:val="Lienhypertexte"/>
                <w:noProof/>
              </w:rPr>
              <w:t>Présentation des noms des membres de l’équipe</w:t>
            </w:r>
            <w:r w:rsidR="00F21ADA">
              <w:rPr>
                <w:noProof/>
                <w:webHidden/>
              </w:rPr>
              <w:tab/>
            </w:r>
            <w:r w:rsidR="00F21ADA">
              <w:rPr>
                <w:noProof/>
                <w:webHidden/>
              </w:rPr>
              <w:fldChar w:fldCharType="begin"/>
            </w:r>
            <w:r w:rsidR="00F21ADA">
              <w:rPr>
                <w:noProof/>
                <w:webHidden/>
              </w:rPr>
              <w:instrText xml:space="preserve"> PAGEREF _Toc94640191 \h </w:instrText>
            </w:r>
            <w:r w:rsidR="00F21ADA">
              <w:rPr>
                <w:noProof/>
                <w:webHidden/>
              </w:rPr>
            </w:r>
            <w:r w:rsidR="00F21ADA">
              <w:rPr>
                <w:noProof/>
                <w:webHidden/>
              </w:rPr>
              <w:fldChar w:fldCharType="separate"/>
            </w:r>
            <w:r w:rsidR="00F21ADA">
              <w:rPr>
                <w:noProof/>
                <w:webHidden/>
              </w:rPr>
              <w:t>2</w:t>
            </w:r>
            <w:r w:rsidR="00F21ADA">
              <w:rPr>
                <w:noProof/>
                <w:webHidden/>
              </w:rPr>
              <w:fldChar w:fldCharType="end"/>
            </w:r>
          </w:hyperlink>
        </w:p>
        <w:p w14:paraId="1D240954" w14:textId="3104E0E0" w:rsidR="00F21ADA" w:rsidRDefault="00F21AD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640192" w:history="1">
            <w:r w:rsidRPr="00D052C4">
              <w:rPr>
                <w:rStyle w:val="Lienhypertexte"/>
                <w:noProof/>
              </w:rPr>
              <w:t>Présentation du site web avec le nom choisi au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_Toc94640192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6A3AD" w14:textId="397C1AC7" w:rsidR="00F21ADA" w:rsidRDefault="00F21AD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640193" w:history="1">
            <w:r w:rsidRPr="00D052C4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_Toc94640193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1D440" w14:textId="22067218" w:rsidR="00F21ADA" w:rsidRDefault="00F21AD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640194" w:history="1">
            <w:r w:rsidRPr="00D052C4">
              <w:rPr>
                <w:rStyle w:val="Lienhypertexte"/>
                <w:noProof/>
              </w:rPr>
              <w:t>Prototype des pages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_Toc94640194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88220" w14:textId="578DAA4B" w:rsidR="00F21ADA" w:rsidRDefault="00F21AD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640195" w:history="1">
            <w:r w:rsidRPr="00D052C4">
              <w:rPr>
                <w:rStyle w:val="Lienhypertexte"/>
                <w:noProof/>
              </w:rPr>
              <w:t>Page 1 : titre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_Toc94640195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4EE85" w14:textId="43B1443D" w:rsidR="00F21ADA" w:rsidRDefault="00F21AD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640196" w:history="1">
            <w:r w:rsidRPr="00D052C4">
              <w:rPr>
                <w:rStyle w:val="Lienhypertexte"/>
                <w:noProof/>
              </w:rPr>
              <w:t>Page 2 : titre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_Toc94640196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F6FE9" w14:textId="30A6C8C0" w:rsidR="00F21ADA" w:rsidRDefault="00F21AD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640197" w:history="1">
            <w:r w:rsidRPr="00D052C4">
              <w:rPr>
                <w:rStyle w:val="Lienhypertexte"/>
                <w:noProof/>
              </w:rPr>
              <w:t>Page 3 : titre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_Toc94640197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50068" w14:textId="798E38B0" w:rsidR="00F21ADA" w:rsidRDefault="00F21AD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640198" w:history="1">
            <w:r w:rsidRPr="00D052C4">
              <w:rPr>
                <w:rStyle w:val="Lienhypertexte"/>
                <w:noProof/>
              </w:rPr>
              <w:t>Page 4 : titre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_Toc94640198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D698C" w14:textId="53DFD0B2" w:rsidR="00F21ADA" w:rsidRDefault="00F21AD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640199" w:history="1">
            <w:r w:rsidRPr="00D052C4">
              <w:rPr>
                <w:rStyle w:val="Lienhypertexte"/>
                <w:noProof/>
              </w:rPr>
              <w:t>Modèle de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_Toc94640199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722E9" w14:textId="0B0707AC" w:rsidR="00F21ADA" w:rsidRDefault="00F21AD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640200" w:history="1">
            <w:r w:rsidRPr="00D052C4">
              <w:rPr>
                <w:rStyle w:val="Lienhypertexte"/>
                <w:noProof/>
              </w:rPr>
              <w:t>Fonctionnalités implémentées pour la première remise avec nomination du réalisateur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_Toc94640200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312A5" w14:textId="0321D429" w:rsidR="00F21ADA" w:rsidRDefault="00F21AD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640201" w:history="1">
            <w:r w:rsidRPr="00D052C4">
              <w:rPr>
                <w:rStyle w:val="Lienhypertexte"/>
                <w:noProof/>
              </w:rPr>
              <w:t>Fonctionnalité 1 : titre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_Toc94640201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F2127" w14:textId="40BE309F" w:rsidR="00F21ADA" w:rsidRDefault="00F21AD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640202" w:history="1">
            <w:r w:rsidRPr="00D052C4">
              <w:rPr>
                <w:rStyle w:val="Lienhypertexte"/>
                <w:noProof/>
              </w:rPr>
              <w:t>Fonctionnalité 2 : titre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_Toc94640202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7AD82" w14:textId="6648A010" w:rsidR="00F21ADA" w:rsidRDefault="00F21AD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640203" w:history="1">
            <w:r w:rsidRPr="00D052C4">
              <w:rPr>
                <w:rStyle w:val="Lienhypertexte"/>
                <w:noProof/>
              </w:rPr>
              <w:t>Fonctionnalité 3 : titre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_Toc94640203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833FC" w14:textId="4BF8D32D" w:rsidR="00F21ADA" w:rsidRDefault="00F21AD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640204" w:history="1">
            <w:r w:rsidRPr="00D052C4">
              <w:rPr>
                <w:rStyle w:val="Lienhypertexte"/>
                <w:noProof/>
              </w:rPr>
              <w:t>Fonctionnalité 4 : titre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_Toc94640204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F29A1" w14:textId="7CB771F4" w:rsidR="00F21ADA" w:rsidRDefault="00F21AD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640205" w:history="1">
            <w:r w:rsidRPr="00D052C4">
              <w:rPr>
                <w:rStyle w:val="Lienhypertexte"/>
                <w:noProof/>
              </w:rPr>
              <w:t>Fonctionnalités futures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_Toc94640205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CF296" w14:textId="3C3B651E" w:rsidR="00F21ADA" w:rsidRDefault="00F21AD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94640206" w:history="1">
            <w:r w:rsidRPr="00D052C4">
              <w:rPr>
                <w:rStyle w:val="Lienhypertexte"/>
                <w:noProof/>
              </w:rPr>
              <w:t>Modules utilisés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_Toc94640206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B7264" w14:textId="331329F4" w:rsidR="00007456" w:rsidRDefault="00007456">
          <w:r>
            <w:rPr>
              <w:b/>
              <w:bCs/>
              <w:lang w:val="fr-FR"/>
            </w:rPr>
            <w:fldChar w:fldCharType="end"/>
          </w:r>
        </w:p>
      </w:sdtContent>
    </w:sdt>
    <w:p w14:paraId="3D471E9E" w14:textId="77777777" w:rsidR="00007456" w:rsidRDefault="00007456" w:rsidP="00885801">
      <w:pPr>
        <w:pStyle w:val="Titre1"/>
        <w:sectPr w:rsidR="00007456" w:rsidSect="00B85CD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D85F062" w14:textId="07B7ECDE" w:rsidR="00FC0BC0" w:rsidRDefault="00193FAD" w:rsidP="00F21ADA">
      <w:pPr>
        <w:pStyle w:val="Titre1"/>
      </w:pPr>
      <w:bookmarkStart w:id="0" w:name="_Toc94640191"/>
      <w:r>
        <w:lastRenderedPageBreak/>
        <w:t>Présentation des n</w:t>
      </w:r>
      <w:r w:rsidR="00372301">
        <w:t xml:space="preserve">oms des </w:t>
      </w:r>
      <w:r w:rsidR="00525794">
        <w:t>membres de l’équipe</w:t>
      </w:r>
      <w:bookmarkEnd w:id="0"/>
    </w:p>
    <w:p w14:paraId="7E41DC1D" w14:textId="55D4FC92" w:rsidR="00FD123C" w:rsidRDefault="00FD123C" w:rsidP="00FD123C">
      <w:pPr>
        <w:pStyle w:val="Paragraphedeliste"/>
        <w:numPr>
          <w:ilvl w:val="0"/>
          <w:numId w:val="8"/>
        </w:numPr>
      </w:pPr>
      <w:r w:rsidRPr="00FD123C">
        <w:t>Abdelaziz Lyna (2051610)</w:t>
      </w:r>
    </w:p>
    <w:p w14:paraId="5AE4A399" w14:textId="77777777" w:rsidR="00FD123C" w:rsidRDefault="00FD123C" w:rsidP="00FD123C">
      <w:pPr>
        <w:pStyle w:val="Paragraphedeliste"/>
        <w:numPr>
          <w:ilvl w:val="0"/>
          <w:numId w:val="8"/>
        </w:numPr>
      </w:pPr>
      <w:proofErr w:type="spellStart"/>
      <w:r w:rsidRPr="00FD123C">
        <w:t>Diomande</w:t>
      </w:r>
      <w:proofErr w:type="spellEnd"/>
      <w:r w:rsidRPr="00FD123C">
        <w:t xml:space="preserve"> Joane Yvan (2073630)</w:t>
      </w:r>
    </w:p>
    <w:p w14:paraId="7B8E3687" w14:textId="77777777" w:rsidR="00FD123C" w:rsidRDefault="00FD123C" w:rsidP="00FD123C">
      <w:pPr>
        <w:pStyle w:val="Paragraphedeliste"/>
        <w:numPr>
          <w:ilvl w:val="0"/>
          <w:numId w:val="8"/>
        </w:numPr>
      </w:pPr>
      <w:r w:rsidRPr="00FD123C">
        <w:t>Kao Alex (2065653)</w:t>
      </w:r>
    </w:p>
    <w:p w14:paraId="2CEB9681" w14:textId="43AA59D3" w:rsidR="00525794" w:rsidRPr="007E69B4" w:rsidRDefault="00FD123C" w:rsidP="00FD123C">
      <w:pPr>
        <w:pStyle w:val="Paragraphedeliste"/>
        <w:numPr>
          <w:ilvl w:val="0"/>
          <w:numId w:val="8"/>
        </w:numPr>
      </w:pPr>
      <w:proofErr w:type="spellStart"/>
      <w:r w:rsidRPr="00FD123C">
        <w:t>Rhazi</w:t>
      </w:r>
      <w:proofErr w:type="spellEnd"/>
      <w:r w:rsidRPr="00FD123C">
        <w:t xml:space="preserve"> Adam (2027111)</w:t>
      </w:r>
    </w:p>
    <w:p w14:paraId="5C7F024F" w14:textId="44B1EAAF" w:rsidR="001B497A" w:rsidRPr="007E69B4" w:rsidRDefault="007E69B4" w:rsidP="00F21ADA">
      <w:pPr>
        <w:pStyle w:val="Titre1"/>
      </w:pPr>
      <w:bookmarkStart w:id="1" w:name="_Toc94640192"/>
      <w:r w:rsidRPr="007E69B4">
        <w:t>Présentation</w:t>
      </w:r>
      <w:r w:rsidR="00D961F6" w:rsidRPr="007E69B4">
        <w:t xml:space="preserve"> du site web </w:t>
      </w:r>
      <w:r w:rsidR="00525794">
        <w:t>avec le nom choisi</w:t>
      </w:r>
      <w:r w:rsidR="00193FAD">
        <w:t xml:space="preserve"> au site</w:t>
      </w:r>
      <w:bookmarkEnd w:id="1"/>
    </w:p>
    <w:p w14:paraId="74A75404" w14:textId="369A201A" w:rsidR="00036354" w:rsidRDefault="00036354" w:rsidP="00FC0BC0">
      <w:pPr>
        <w:jc w:val="both"/>
      </w:pPr>
      <w:r>
        <w:t xml:space="preserve">Lien GIT : </w:t>
      </w:r>
      <w:hyperlink r:id="rId9" w:history="1">
        <w:r w:rsidR="00AC7948" w:rsidRPr="00AC7948">
          <w:rPr>
            <w:rStyle w:val="Lienhypertexte"/>
          </w:rPr>
          <w:t>https://github.com/alexkxo/tp1_applications_web_transactionnelles_lyna.git</w:t>
        </w:r>
      </w:hyperlink>
    </w:p>
    <w:p w14:paraId="258B34E9" w14:textId="0990CAB5" w:rsidR="00FC0BC0" w:rsidRDefault="00525794" w:rsidP="0069146E">
      <w:pPr>
        <w:pStyle w:val="Titre2"/>
      </w:pPr>
      <w:bookmarkStart w:id="2" w:name="_Toc94640193"/>
      <w:r>
        <w:t>Description</w:t>
      </w:r>
      <w:bookmarkEnd w:id="2"/>
    </w:p>
    <w:p w14:paraId="2093D286" w14:textId="71327383" w:rsidR="004F275B" w:rsidRDefault="00137F1B" w:rsidP="00FC0BC0">
      <w:pPr>
        <w:jc w:val="both"/>
      </w:pPr>
      <w:r>
        <w:t>…</w:t>
      </w:r>
    </w:p>
    <w:p w14:paraId="5D65D9EE" w14:textId="77777777" w:rsidR="00E8687D" w:rsidRDefault="00E8687D" w:rsidP="002F0981">
      <w:pPr>
        <w:pStyle w:val="Titre1"/>
        <w:sectPr w:rsidR="00E8687D" w:rsidSect="00B85CD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568161A" w14:textId="6536B670" w:rsidR="004F275B" w:rsidRDefault="00525794" w:rsidP="002F0981">
      <w:pPr>
        <w:pStyle w:val="Titre1"/>
      </w:pPr>
      <w:bookmarkStart w:id="3" w:name="_Toc94640194"/>
      <w:r>
        <w:lastRenderedPageBreak/>
        <w:t xml:space="preserve">Prototype des pages </w:t>
      </w:r>
      <w:r w:rsidR="005D01D5">
        <w:t>du site</w:t>
      </w:r>
      <w:bookmarkEnd w:id="3"/>
    </w:p>
    <w:p w14:paraId="759638A8" w14:textId="5CBFE889" w:rsidR="009B5B6B" w:rsidRPr="00E8687D" w:rsidRDefault="009B5B6B" w:rsidP="009B5B6B">
      <w:pPr>
        <w:rPr>
          <w:i/>
          <w:iCs/>
          <w:color w:val="ED7D31" w:themeColor="accent2"/>
        </w:rPr>
      </w:pPr>
      <w:r w:rsidRPr="005765CC">
        <w:rPr>
          <w:i/>
          <w:iCs/>
          <w:color w:val="ED7D31" w:themeColor="accent2"/>
        </w:rPr>
        <w:t>Peut-être à 2</w:t>
      </w:r>
    </w:p>
    <w:p w14:paraId="2A1F41B6" w14:textId="033D7C87" w:rsidR="004F275B" w:rsidRDefault="008C1C0B" w:rsidP="008C1C0B">
      <w:pPr>
        <w:pStyle w:val="Titre2"/>
      </w:pPr>
      <w:bookmarkStart w:id="4" w:name="_Toc94640195"/>
      <w:r>
        <w:t>Page 1</w:t>
      </w:r>
      <w:r w:rsidR="000525C7">
        <w:t> :</w:t>
      </w:r>
      <w:r w:rsidR="003D7B8D">
        <w:t xml:space="preserve"> titre</w:t>
      </w:r>
      <w:bookmarkEnd w:id="4"/>
    </w:p>
    <w:p w14:paraId="1E4EE736" w14:textId="649DDA75" w:rsidR="008C1C0B" w:rsidRPr="008C1C0B" w:rsidRDefault="008C1C0B" w:rsidP="008C1C0B"/>
    <w:p w14:paraId="6E6B9080" w14:textId="2ECE7A89" w:rsidR="008C1C0B" w:rsidRDefault="008C1C0B" w:rsidP="008C1C0B">
      <w:pPr>
        <w:pStyle w:val="Titre2"/>
      </w:pPr>
      <w:bookmarkStart w:id="5" w:name="_Toc94640196"/>
      <w:r>
        <w:t>Page 2</w:t>
      </w:r>
      <w:r w:rsidR="000525C7">
        <w:t> :</w:t>
      </w:r>
      <w:r w:rsidR="003D7B8D">
        <w:t xml:space="preserve"> </w:t>
      </w:r>
      <w:r w:rsidR="003D7B8D">
        <w:t>titre</w:t>
      </w:r>
      <w:bookmarkEnd w:id="5"/>
    </w:p>
    <w:p w14:paraId="28F075DD" w14:textId="77777777" w:rsidR="008C1C0B" w:rsidRPr="008C1C0B" w:rsidRDefault="008C1C0B" w:rsidP="008C1C0B"/>
    <w:p w14:paraId="24354FC1" w14:textId="1CB58911" w:rsidR="008C1C0B" w:rsidRDefault="008C1C0B" w:rsidP="008C1C0B">
      <w:pPr>
        <w:pStyle w:val="Titre2"/>
      </w:pPr>
      <w:bookmarkStart w:id="6" w:name="_Toc94640197"/>
      <w:r>
        <w:t>Page 3</w:t>
      </w:r>
      <w:r w:rsidR="000525C7">
        <w:t> :</w:t>
      </w:r>
      <w:r w:rsidR="003D7B8D">
        <w:t xml:space="preserve"> </w:t>
      </w:r>
      <w:r w:rsidR="003D7B8D">
        <w:t>titre</w:t>
      </w:r>
      <w:bookmarkEnd w:id="6"/>
    </w:p>
    <w:p w14:paraId="43151A0E" w14:textId="77777777" w:rsidR="008C1C0B" w:rsidRPr="008C1C0B" w:rsidRDefault="008C1C0B" w:rsidP="008C1C0B"/>
    <w:p w14:paraId="31159401" w14:textId="21C706B3" w:rsidR="008C1C0B" w:rsidRDefault="008C1C0B" w:rsidP="008C1C0B">
      <w:pPr>
        <w:pStyle w:val="Titre2"/>
      </w:pPr>
      <w:bookmarkStart w:id="7" w:name="_Toc94640198"/>
      <w:r>
        <w:t>Page 4</w:t>
      </w:r>
      <w:r w:rsidR="000525C7">
        <w:t> :</w:t>
      </w:r>
      <w:r w:rsidR="003D7B8D">
        <w:t xml:space="preserve"> </w:t>
      </w:r>
      <w:r w:rsidR="003D7B8D">
        <w:t>titre</w:t>
      </w:r>
      <w:bookmarkEnd w:id="7"/>
    </w:p>
    <w:p w14:paraId="4FCBCD0F" w14:textId="77777777" w:rsidR="008C1C0B" w:rsidRPr="008C1C0B" w:rsidRDefault="008C1C0B" w:rsidP="008C1C0B"/>
    <w:p w14:paraId="4948C9D4" w14:textId="77777777" w:rsidR="00E8687D" w:rsidRDefault="00E8687D" w:rsidP="002F0981">
      <w:pPr>
        <w:pStyle w:val="Titre1"/>
        <w:sectPr w:rsidR="00E8687D" w:rsidSect="00B85CD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7F2A55A" w14:textId="54A4B06C" w:rsidR="00EB7B86" w:rsidRDefault="005D01D5" w:rsidP="002F0981">
      <w:pPr>
        <w:pStyle w:val="Titre1"/>
      </w:pPr>
      <w:bookmarkStart w:id="8" w:name="_Toc94640199"/>
      <w:r>
        <w:lastRenderedPageBreak/>
        <w:t>Modèle</w:t>
      </w:r>
      <w:r w:rsidR="00EB7B86">
        <w:t xml:space="preserve"> de </w:t>
      </w:r>
      <w:r>
        <w:t xml:space="preserve">base de </w:t>
      </w:r>
      <w:r w:rsidR="00360C0E">
        <w:t>donnée</w:t>
      </w:r>
      <w:r w:rsidR="007924E1">
        <w:t>s</w:t>
      </w:r>
      <w:bookmarkEnd w:id="8"/>
    </w:p>
    <w:p w14:paraId="6A5E554D" w14:textId="2B901D86" w:rsidR="00360C0E" w:rsidRPr="005765CC" w:rsidRDefault="009B5B6B" w:rsidP="00AF4457">
      <w:pPr>
        <w:jc w:val="both"/>
        <w:rPr>
          <w:i/>
          <w:iCs/>
          <w:color w:val="ED7D31" w:themeColor="accent2"/>
        </w:rPr>
      </w:pPr>
      <w:r w:rsidRPr="005765CC">
        <w:rPr>
          <w:i/>
          <w:iCs/>
          <w:color w:val="ED7D31" w:themeColor="accent2"/>
        </w:rPr>
        <w:t>Peut-être à 2</w:t>
      </w:r>
    </w:p>
    <w:p w14:paraId="52C97904" w14:textId="77777777" w:rsidR="009B5B6B" w:rsidRPr="009B5B6B" w:rsidRDefault="009B5B6B" w:rsidP="00AF4457">
      <w:pPr>
        <w:jc w:val="both"/>
      </w:pPr>
    </w:p>
    <w:p w14:paraId="08739FBD" w14:textId="77777777" w:rsidR="00E8687D" w:rsidRDefault="00E8687D" w:rsidP="002F0981">
      <w:pPr>
        <w:pStyle w:val="Titre1"/>
        <w:sectPr w:rsidR="00E8687D" w:rsidSect="00B85CD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6ED4154" w14:textId="2EDD22D7" w:rsidR="00360C0E" w:rsidRDefault="00A75595" w:rsidP="002F0981">
      <w:pPr>
        <w:pStyle w:val="Titre1"/>
      </w:pPr>
      <w:bookmarkStart w:id="9" w:name="_Toc94640200"/>
      <w:r>
        <w:lastRenderedPageBreak/>
        <w:t>Fonctionnalité</w:t>
      </w:r>
      <w:r w:rsidR="003D573E">
        <w:t>s</w:t>
      </w:r>
      <w:r>
        <w:t xml:space="preserve"> implément</w:t>
      </w:r>
      <w:r w:rsidR="003D573E">
        <w:t>ées</w:t>
      </w:r>
      <w:r>
        <w:t> </w:t>
      </w:r>
      <w:r w:rsidR="001B497A">
        <w:t>pour la première remise avec</w:t>
      </w:r>
      <w:r w:rsidR="00E8687D">
        <w:t xml:space="preserve"> </w:t>
      </w:r>
      <w:r w:rsidR="001B497A">
        <w:t>nomination du réalisateur</w:t>
      </w:r>
      <w:bookmarkEnd w:id="9"/>
    </w:p>
    <w:p w14:paraId="5F2F3509" w14:textId="470893E7" w:rsidR="001B3F87" w:rsidRDefault="001B3F87" w:rsidP="001B3F87">
      <w:pPr>
        <w:pStyle w:val="Titre2"/>
      </w:pPr>
      <w:bookmarkStart w:id="10" w:name="_Toc94640201"/>
      <w:r>
        <w:t>Fonctionnalité 1 :</w:t>
      </w:r>
      <w:r w:rsidR="003D7B8D">
        <w:t xml:space="preserve"> </w:t>
      </w:r>
      <w:r w:rsidR="003D7B8D">
        <w:t>titre</w:t>
      </w:r>
      <w:bookmarkEnd w:id="10"/>
    </w:p>
    <w:p w14:paraId="30C704C4" w14:textId="76313719" w:rsidR="00F8653A" w:rsidRPr="001B3F87" w:rsidRDefault="00137F1B" w:rsidP="001B3F87">
      <w:r>
        <w:t xml:space="preserve">Responsable : </w:t>
      </w:r>
    </w:p>
    <w:p w14:paraId="007C520C" w14:textId="4F6E3D79" w:rsidR="001B3F87" w:rsidRDefault="001B3F87" w:rsidP="001B3F87">
      <w:pPr>
        <w:pStyle w:val="Titre2"/>
      </w:pPr>
      <w:bookmarkStart w:id="11" w:name="_Toc94640202"/>
      <w:r>
        <w:t xml:space="preserve">Fonctionnalité </w:t>
      </w:r>
      <w:r>
        <w:t>2</w:t>
      </w:r>
      <w:r>
        <w:t> :</w:t>
      </w:r>
      <w:r w:rsidR="003D7B8D">
        <w:t xml:space="preserve"> </w:t>
      </w:r>
      <w:r w:rsidR="003D7B8D">
        <w:t>titre</w:t>
      </w:r>
      <w:bookmarkEnd w:id="11"/>
    </w:p>
    <w:p w14:paraId="3FD2A88E" w14:textId="6C9AD317" w:rsidR="001B3F87" w:rsidRPr="001B3F87" w:rsidRDefault="00137F1B" w:rsidP="001B3F87">
      <w:r>
        <w:t>Responsable :</w:t>
      </w:r>
    </w:p>
    <w:p w14:paraId="3C644F75" w14:textId="54EBD942" w:rsidR="001B3F87" w:rsidRDefault="001B3F87" w:rsidP="001B3F87">
      <w:pPr>
        <w:pStyle w:val="Titre2"/>
      </w:pPr>
      <w:bookmarkStart w:id="12" w:name="_Toc94640203"/>
      <w:r>
        <w:t xml:space="preserve">Fonctionnalité </w:t>
      </w:r>
      <w:r>
        <w:t>3</w:t>
      </w:r>
      <w:r>
        <w:t> :</w:t>
      </w:r>
      <w:r w:rsidR="003D7B8D">
        <w:t xml:space="preserve"> </w:t>
      </w:r>
      <w:r w:rsidR="003D7B8D">
        <w:t>titre</w:t>
      </w:r>
      <w:bookmarkEnd w:id="12"/>
    </w:p>
    <w:p w14:paraId="7E9B3183" w14:textId="3ABF5A67" w:rsidR="001B3F87" w:rsidRPr="001B3F87" w:rsidRDefault="00137F1B" w:rsidP="001B3F87">
      <w:r>
        <w:t>Responsable :</w:t>
      </w:r>
    </w:p>
    <w:p w14:paraId="6F48FEB7" w14:textId="09884371" w:rsidR="001B3F87" w:rsidRDefault="001B3F87" w:rsidP="001B3F87">
      <w:pPr>
        <w:pStyle w:val="Titre2"/>
      </w:pPr>
      <w:bookmarkStart w:id="13" w:name="_Toc94640204"/>
      <w:r>
        <w:t xml:space="preserve">Fonctionnalité </w:t>
      </w:r>
      <w:r>
        <w:t>4</w:t>
      </w:r>
      <w:r>
        <w:t> :</w:t>
      </w:r>
      <w:r w:rsidR="003D7B8D">
        <w:t xml:space="preserve"> </w:t>
      </w:r>
      <w:r w:rsidR="003D7B8D">
        <w:t>titre</w:t>
      </w:r>
      <w:bookmarkEnd w:id="13"/>
    </w:p>
    <w:p w14:paraId="4599B293" w14:textId="6553B0AD" w:rsidR="001B497A" w:rsidRDefault="00137F1B" w:rsidP="00F02787">
      <w:r>
        <w:t>Responsable :</w:t>
      </w:r>
    </w:p>
    <w:p w14:paraId="611D797F" w14:textId="77777777" w:rsidR="0033754E" w:rsidRDefault="0033754E" w:rsidP="002F0981">
      <w:pPr>
        <w:pStyle w:val="Titre1"/>
        <w:sectPr w:rsidR="0033754E" w:rsidSect="00B85CD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40599A4" w14:textId="739A317C" w:rsidR="006B28E3" w:rsidRDefault="00667E7D" w:rsidP="002F0981">
      <w:pPr>
        <w:pStyle w:val="Titre1"/>
      </w:pPr>
      <w:bookmarkStart w:id="14" w:name="_Toc94640205"/>
      <w:r>
        <w:lastRenderedPageBreak/>
        <w:t>Fonctionnalités futures</w:t>
      </w:r>
      <w:bookmarkEnd w:id="14"/>
    </w:p>
    <w:p w14:paraId="7D6949AB" w14:textId="7C5E159A" w:rsidR="007F071E" w:rsidRPr="005765CC" w:rsidRDefault="007F071E" w:rsidP="007F071E">
      <w:pPr>
        <w:rPr>
          <w:i/>
          <w:iCs/>
          <w:color w:val="ED7D31" w:themeColor="accent2"/>
        </w:rPr>
      </w:pPr>
      <w:r w:rsidRPr="005765CC">
        <w:rPr>
          <w:i/>
          <w:iCs/>
          <w:color w:val="ED7D31" w:themeColor="accent2"/>
        </w:rPr>
        <w:t>À discuter avec l’équipe</w:t>
      </w:r>
    </w:p>
    <w:p w14:paraId="2155489F" w14:textId="77777777" w:rsidR="001B497A" w:rsidRDefault="001B497A" w:rsidP="001B497A">
      <w:pPr>
        <w:pStyle w:val="Paragraphedeliste"/>
        <w:numPr>
          <w:ilvl w:val="0"/>
          <w:numId w:val="5"/>
        </w:numPr>
      </w:pPr>
    </w:p>
    <w:p w14:paraId="5F7F47BA" w14:textId="66E1BEB9" w:rsidR="00581A32" w:rsidRDefault="00CF166B" w:rsidP="007F071E">
      <w:pPr>
        <w:pStyle w:val="Titre1"/>
      </w:pPr>
      <w:bookmarkStart w:id="15" w:name="_Toc94640206"/>
      <w:r>
        <w:t>Modules utilisés</w:t>
      </w:r>
      <w:bookmarkEnd w:id="15"/>
    </w:p>
    <w:p w14:paraId="7D5EAF39" w14:textId="55C3ED17" w:rsidR="007F071E" w:rsidRPr="005765CC" w:rsidRDefault="007F071E" w:rsidP="007F071E">
      <w:pPr>
        <w:rPr>
          <w:i/>
          <w:iCs/>
          <w:color w:val="ED7D31" w:themeColor="accent2"/>
        </w:rPr>
      </w:pPr>
      <w:r w:rsidRPr="005765CC">
        <w:rPr>
          <w:i/>
          <w:iCs/>
          <w:color w:val="ED7D31" w:themeColor="accent2"/>
        </w:rPr>
        <w:t>À faire remplir par toute l’équipe</w:t>
      </w:r>
    </w:p>
    <w:p w14:paraId="0674BD9A" w14:textId="77777777" w:rsidR="00360C0E" w:rsidRPr="00360C0E" w:rsidRDefault="00360C0E" w:rsidP="00360C0E">
      <w:pPr>
        <w:pStyle w:val="Paragraphedeliste"/>
        <w:numPr>
          <w:ilvl w:val="0"/>
          <w:numId w:val="4"/>
        </w:numPr>
      </w:pPr>
    </w:p>
    <w:sectPr w:rsidR="00360C0E" w:rsidRPr="00360C0E" w:rsidSect="00B85C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2A97"/>
    <w:multiLevelType w:val="hybridMultilevel"/>
    <w:tmpl w:val="3CE6A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C1403"/>
    <w:multiLevelType w:val="hybridMultilevel"/>
    <w:tmpl w:val="F7FAD44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262A5"/>
    <w:multiLevelType w:val="hybridMultilevel"/>
    <w:tmpl w:val="517E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41118"/>
    <w:multiLevelType w:val="hybridMultilevel"/>
    <w:tmpl w:val="13781F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B46E2"/>
    <w:multiLevelType w:val="hybridMultilevel"/>
    <w:tmpl w:val="138659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F7BEA"/>
    <w:multiLevelType w:val="hybridMultilevel"/>
    <w:tmpl w:val="37A042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A65E7"/>
    <w:multiLevelType w:val="hybridMultilevel"/>
    <w:tmpl w:val="4F90D3A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CE3D51"/>
    <w:multiLevelType w:val="hybridMultilevel"/>
    <w:tmpl w:val="023612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E85CD8"/>
    <w:multiLevelType w:val="hybridMultilevel"/>
    <w:tmpl w:val="41CEDB4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F6"/>
    <w:rsid w:val="00007456"/>
    <w:rsid w:val="0003308E"/>
    <w:rsid w:val="00036354"/>
    <w:rsid w:val="000525C7"/>
    <w:rsid w:val="000A231B"/>
    <w:rsid w:val="00137F1B"/>
    <w:rsid w:val="0016481B"/>
    <w:rsid w:val="001767A2"/>
    <w:rsid w:val="00193FAD"/>
    <w:rsid w:val="001B3F87"/>
    <w:rsid w:val="001B497A"/>
    <w:rsid w:val="001E37FC"/>
    <w:rsid w:val="00273348"/>
    <w:rsid w:val="002A22A3"/>
    <w:rsid w:val="002C5155"/>
    <w:rsid w:val="002F0981"/>
    <w:rsid w:val="0033754E"/>
    <w:rsid w:val="00360C0E"/>
    <w:rsid w:val="00372301"/>
    <w:rsid w:val="00372A59"/>
    <w:rsid w:val="003D573E"/>
    <w:rsid w:val="003D7B8D"/>
    <w:rsid w:val="003E42FD"/>
    <w:rsid w:val="003F6F63"/>
    <w:rsid w:val="00406FE4"/>
    <w:rsid w:val="0042398F"/>
    <w:rsid w:val="00464E54"/>
    <w:rsid w:val="004947B6"/>
    <w:rsid w:val="004C6428"/>
    <w:rsid w:val="004F275B"/>
    <w:rsid w:val="00525794"/>
    <w:rsid w:val="005765CC"/>
    <w:rsid w:val="00581A32"/>
    <w:rsid w:val="005C6414"/>
    <w:rsid w:val="005D01D5"/>
    <w:rsid w:val="005D7ACC"/>
    <w:rsid w:val="006612F1"/>
    <w:rsid w:val="00667E7D"/>
    <w:rsid w:val="0069146E"/>
    <w:rsid w:val="006B28E3"/>
    <w:rsid w:val="00712CCA"/>
    <w:rsid w:val="007139FB"/>
    <w:rsid w:val="00765F8D"/>
    <w:rsid w:val="007773C5"/>
    <w:rsid w:val="007924E1"/>
    <w:rsid w:val="007B433D"/>
    <w:rsid w:val="007E579A"/>
    <w:rsid w:val="007E69B4"/>
    <w:rsid w:val="007F071E"/>
    <w:rsid w:val="008027A8"/>
    <w:rsid w:val="008430BF"/>
    <w:rsid w:val="00885801"/>
    <w:rsid w:val="008C1C0B"/>
    <w:rsid w:val="008C28DB"/>
    <w:rsid w:val="008F64B1"/>
    <w:rsid w:val="00955CBD"/>
    <w:rsid w:val="009B5B6B"/>
    <w:rsid w:val="009E08CB"/>
    <w:rsid w:val="00A42669"/>
    <w:rsid w:val="00A75595"/>
    <w:rsid w:val="00AC7948"/>
    <w:rsid w:val="00AE075B"/>
    <w:rsid w:val="00AF4457"/>
    <w:rsid w:val="00B7126A"/>
    <w:rsid w:val="00B7384C"/>
    <w:rsid w:val="00B85CD9"/>
    <w:rsid w:val="00BB0AAE"/>
    <w:rsid w:val="00C55DDE"/>
    <w:rsid w:val="00C64DCA"/>
    <w:rsid w:val="00CD2EE9"/>
    <w:rsid w:val="00CE113C"/>
    <w:rsid w:val="00CF166B"/>
    <w:rsid w:val="00D6765B"/>
    <w:rsid w:val="00D961F6"/>
    <w:rsid w:val="00DB2BD7"/>
    <w:rsid w:val="00DC79BE"/>
    <w:rsid w:val="00E01FFA"/>
    <w:rsid w:val="00E222AD"/>
    <w:rsid w:val="00E22441"/>
    <w:rsid w:val="00E8687D"/>
    <w:rsid w:val="00EB7B86"/>
    <w:rsid w:val="00F02787"/>
    <w:rsid w:val="00F21ADA"/>
    <w:rsid w:val="00F8653A"/>
    <w:rsid w:val="00F94678"/>
    <w:rsid w:val="00FC0BC0"/>
    <w:rsid w:val="00FD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51A5"/>
  <w15:chartTrackingRefBased/>
  <w15:docId w15:val="{626D7CC3-CA61-465B-8EF6-4223CFED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58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58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7E7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858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858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612F1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6612F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612F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01FF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C7948"/>
    <w:rPr>
      <w:color w:val="954F72" w:themeColor="followed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69146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alexkxo/tp1_applications_web_transactionnelles_lyna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33085A4FEBCE44B9A725CF37B251D9" ma:contentTypeVersion="5" ma:contentTypeDescription="Create a new document." ma:contentTypeScope="" ma:versionID="18494a952b0b62930a3640940db10f4e">
  <xsd:schema xmlns:xsd="http://www.w3.org/2001/XMLSchema" xmlns:xs="http://www.w3.org/2001/XMLSchema" xmlns:p="http://schemas.microsoft.com/office/2006/metadata/properties" xmlns:ns2="660aa4d7-c4c7-4691-a51d-dc6f1b3db1fe" targetNamespace="http://schemas.microsoft.com/office/2006/metadata/properties" ma:root="true" ma:fieldsID="b35e61d2af5a12f3f0de5ed8747376b5" ns2:_="">
    <xsd:import namespace="660aa4d7-c4c7-4691-a51d-dc6f1b3db1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0aa4d7-c4c7-4691-a51d-dc6f1b3db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CC6FC5-7E54-4C1E-95C5-D3469A48AF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0aa4d7-c4c7-4691-a51d-dc6f1b3db1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992E4F-F172-44AA-8A21-CBA309BD16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DE36EF-4AAE-41BD-9C95-89A338AA9BF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F9D9A57-298A-4110-847D-A8D9EF0B6A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hadjeres</dc:creator>
  <cp:keywords/>
  <dc:description/>
  <cp:lastModifiedBy>Kao, Alex</cp:lastModifiedBy>
  <cp:revision>42</cp:revision>
  <dcterms:created xsi:type="dcterms:W3CDTF">2022-01-31T21:23:00Z</dcterms:created>
  <dcterms:modified xsi:type="dcterms:W3CDTF">2022-02-02T01:36:00Z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0x0101009F33085A4FEBCE44B9A725CF37B251D9</vt:lpwstr>
  </property>
</Properties>
</file>